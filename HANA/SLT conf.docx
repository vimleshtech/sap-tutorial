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5CA" w:rsidRPr="002445CA" w:rsidRDefault="002445CA" w:rsidP="002445CA">
      <w:pPr>
        <w:spacing w:before="150" w:after="150" w:line="264" w:lineRule="atLeast"/>
        <w:outlineLvl w:val="0"/>
        <w:rPr>
          <w:rFonts w:ascii="Helvetica" w:eastAsia="Times New Roman" w:hAnsi="Helvetica" w:cs="Helvetica"/>
          <w:b/>
          <w:bCs/>
          <w:kern w:val="36"/>
          <w:sz w:val="46"/>
          <w:szCs w:val="46"/>
        </w:rPr>
      </w:pPr>
      <w:r w:rsidRPr="002445CA">
        <w:rPr>
          <w:rFonts w:ascii="Helvetica" w:eastAsia="Times New Roman" w:hAnsi="Helvetica" w:cs="Helvetica"/>
          <w:b/>
          <w:bCs/>
          <w:kern w:val="36"/>
          <w:sz w:val="46"/>
          <w:szCs w:val="46"/>
        </w:rPr>
        <w:t>SLT (SAP Landscape Transformation Replication Server) in SAP HANA</w:t>
      </w:r>
    </w:p>
    <w:p w:rsidR="00701C72" w:rsidRDefault="00701C72" w:rsidP="002445CA">
      <w:pPr>
        <w:shd w:val="clear" w:color="auto" w:fill="FFFFFF"/>
        <w:spacing w:before="150" w:after="150" w:line="300" w:lineRule="atLeast"/>
        <w:outlineLvl w:val="3"/>
        <w:rPr>
          <w:rFonts w:ascii="Droid Sans" w:eastAsia="Times New Roman" w:hAnsi="Droid Sans" w:cs="Times New Roman"/>
          <w:b/>
          <w:bCs/>
          <w:color w:val="343434"/>
          <w:sz w:val="33"/>
          <w:szCs w:val="33"/>
        </w:rPr>
      </w:pPr>
    </w:p>
    <w:p w:rsidR="002445CA" w:rsidRPr="002445CA" w:rsidRDefault="002445CA" w:rsidP="002445CA">
      <w:pPr>
        <w:shd w:val="clear" w:color="auto" w:fill="FFFFFF"/>
        <w:spacing w:before="150" w:after="150" w:line="300" w:lineRule="atLeast"/>
        <w:outlineLvl w:val="3"/>
        <w:rPr>
          <w:ins w:id="0" w:author="Unknown"/>
          <w:rFonts w:ascii="Droid Sans" w:eastAsia="Times New Roman" w:hAnsi="Droid Sans" w:cs="Times New Roman"/>
          <w:b/>
          <w:bCs/>
          <w:color w:val="343434"/>
          <w:sz w:val="33"/>
          <w:szCs w:val="33"/>
        </w:rPr>
      </w:pPr>
      <w:ins w:id="1" w:author="Unknown">
        <w:r w:rsidRPr="002445CA">
          <w:rPr>
            <w:rFonts w:ascii="Droid Sans" w:eastAsia="Times New Roman" w:hAnsi="Droid Sans" w:cs="Times New Roman"/>
            <w:b/>
            <w:bCs/>
            <w:color w:val="343434"/>
            <w:sz w:val="33"/>
            <w:szCs w:val="33"/>
          </w:rPr>
          <w:t>What is SLT (SAP Landscape Transformation Replication)?</w:t>
        </w:r>
      </w:ins>
    </w:p>
    <w:p w:rsidR="00701C72" w:rsidRDefault="00701C72" w:rsidP="002445CA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</w:p>
    <w:p w:rsidR="002445CA" w:rsidRPr="002445CA" w:rsidRDefault="002445CA" w:rsidP="002445CA">
      <w:pPr>
        <w:shd w:val="clear" w:color="auto" w:fill="FFFFFF"/>
        <w:spacing w:after="225" w:line="240" w:lineRule="auto"/>
        <w:rPr>
          <w:ins w:id="2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3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SLT is the SAP first ETL tool that allows you to load and replicate data in real-time or schedule data from the source system and Non-Source System into SAP HANA Database.</w:t>
        </w:r>
      </w:ins>
    </w:p>
    <w:p w:rsidR="002445CA" w:rsidRPr="002445CA" w:rsidRDefault="002445CA" w:rsidP="002445CA">
      <w:pPr>
        <w:shd w:val="clear" w:color="auto" w:fill="FFFFFF"/>
        <w:spacing w:after="225" w:line="240" w:lineRule="auto"/>
        <w:rPr>
          <w:ins w:id="4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5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SAP SLT server uses a trigger-based replication approach to pass data from source system to target system.</w:t>
        </w:r>
      </w:ins>
    </w:p>
    <w:p w:rsidR="002445CA" w:rsidRPr="002445CA" w:rsidRDefault="002445CA" w:rsidP="002445CA">
      <w:pPr>
        <w:shd w:val="clear" w:color="auto" w:fill="FFFFFF"/>
        <w:spacing w:after="225" w:line="240" w:lineRule="auto"/>
        <w:rPr>
          <w:ins w:id="6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7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SLT server can be installed on the separate system or on SAP ECC System.</w:t>
        </w:r>
      </w:ins>
    </w:p>
    <w:p w:rsidR="002445CA" w:rsidRPr="002445CA" w:rsidRDefault="002445CA" w:rsidP="002445CA">
      <w:pPr>
        <w:shd w:val="clear" w:color="auto" w:fill="FFFFFF"/>
        <w:spacing w:after="225" w:line="240" w:lineRule="auto"/>
        <w:rPr>
          <w:ins w:id="8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9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Benefit of SLT system is as below-</w:t>
        </w:r>
      </w:ins>
    </w:p>
    <w:p w:rsidR="002445CA" w:rsidRPr="002445CA" w:rsidRDefault="002445CA" w:rsidP="002445CA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rPr>
          <w:ins w:id="10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1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Allows real-time or schedule time data replication.</w:t>
        </w:r>
      </w:ins>
    </w:p>
    <w:p w:rsidR="002445CA" w:rsidRPr="002445CA" w:rsidRDefault="002445CA" w:rsidP="002445CA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rPr>
          <w:ins w:id="12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3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During replicating data in real-time, we can migrate data in SAP HANA Format.</w:t>
        </w:r>
      </w:ins>
    </w:p>
    <w:p w:rsidR="002445CA" w:rsidRPr="002445CA" w:rsidRDefault="002445CA" w:rsidP="002445CA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rPr>
          <w:ins w:id="14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5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SLT handles Cluster and Pool tables.</w:t>
        </w:r>
      </w:ins>
    </w:p>
    <w:p w:rsidR="002445CA" w:rsidRPr="002445CA" w:rsidRDefault="002445CA" w:rsidP="002445CA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rPr>
          <w:ins w:id="16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7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This support automatically non-Unicode and Unicode conversion during load/replication. (Unicode is a character encoding system similar to ASCII. Non-Unicode is encoding system covers more character than ASCII).</w:t>
        </w:r>
      </w:ins>
    </w:p>
    <w:p w:rsidR="002445CA" w:rsidRPr="002445CA" w:rsidRDefault="002445CA" w:rsidP="002445CA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rPr>
          <w:ins w:id="18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9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This is fully integrated with SAP HANA Studio.</w:t>
        </w:r>
      </w:ins>
    </w:p>
    <w:p w:rsidR="002445CA" w:rsidRPr="002445CA" w:rsidRDefault="002445CA" w:rsidP="002445CA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rPr>
          <w:ins w:id="20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21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SLT have table setting and transformation capabilities.</w:t>
        </w:r>
      </w:ins>
    </w:p>
    <w:p w:rsidR="002445CA" w:rsidRPr="002445CA" w:rsidRDefault="002445CA" w:rsidP="002445CA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rPr>
          <w:ins w:id="22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23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SLT have monitoring capabilities with SAP HANA Solution Manager.</w:t>
        </w:r>
      </w:ins>
    </w:p>
    <w:p w:rsidR="002445CA" w:rsidRPr="002445CA" w:rsidRDefault="002445CA" w:rsidP="002445CA">
      <w:pPr>
        <w:shd w:val="clear" w:color="auto" w:fill="FFFFFF"/>
        <w:spacing w:after="225" w:line="240" w:lineRule="auto"/>
        <w:rPr>
          <w:ins w:id="24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25" w:author="Unknown">
        <w:r w:rsidRPr="002445CA">
          <w:rPr>
            <w:rFonts w:ascii="Droid Sans" w:eastAsia="Times New Roman" w:hAnsi="Droid Sans" w:cs="Times New Roman"/>
            <w:b/>
            <w:bCs/>
            <w:color w:val="343434"/>
            <w:sz w:val="26"/>
            <w:szCs w:val="26"/>
          </w:rPr>
          <w:t>Architecture Overview of SAP SLT server with SAP / Non-SAP System is as below-</w:t>
        </w:r>
      </w:ins>
    </w:p>
    <w:p w:rsidR="00701C72" w:rsidRDefault="00701C72" w:rsidP="002445CA">
      <w:pPr>
        <w:shd w:val="clear" w:color="auto" w:fill="FFFFFF"/>
        <w:spacing w:before="150" w:after="150" w:line="300" w:lineRule="atLeast"/>
        <w:outlineLvl w:val="3"/>
        <w:rPr>
          <w:rFonts w:ascii="Droid Sans" w:eastAsia="Times New Roman" w:hAnsi="Droid Sans" w:cs="Times New Roman"/>
          <w:b/>
          <w:bCs/>
          <w:color w:val="343434"/>
          <w:sz w:val="33"/>
          <w:szCs w:val="33"/>
        </w:rPr>
      </w:pPr>
    </w:p>
    <w:p w:rsidR="002445CA" w:rsidRPr="002445CA" w:rsidRDefault="002445CA" w:rsidP="002445CA">
      <w:pPr>
        <w:shd w:val="clear" w:color="auto" w:fill="FFFFFF"/>
        <w:spacing w:before="150" w:after="150" w:line="300" w:lineRule="atLeast"/>
        <w:outlineLvl w:val="3"/>
        <w:rPr>
          <w:ins w:id="26" w:author="Unknown"/>
          <w:rFonts w:ascii="Droid Sans" w:eastAsia="Times New Roman" w:hAnsi="Droid Sans" w:cs="Times New Roman"/>
          <w:b/>
          <w:bCs/>
          <w:color w:val="343434"/>
          <w:sz w:val="33"/>
          <w:szCs w:val="33"/>
        </w:rPr>
      </w:pPr>
      <w:ins w:id="27" w:author="Unknown">
        <w:r w:rsidRPr="002445CA">
          <w:rPr>
            <w:rFonts w:ascii="Droid Sans" w:eastAsia="Times New Roman" w:hAnsi="Droid Sans" w:cs="Times New Roman"/>
            <w:b/>
            <w:bCs/>
            <w:color w:val="343434"/>
            <w:sz w:val="33"/>
            <w:szCs w:val="33"/>
          </w:rPr>
          <w:t>SAP SLT Connection Architecture overview between SAP System and SAP HANA</w:t>
        </w:r>
      </w:ins>
    </w:p>
    <w:p w:rsidR="002445CA" w:rsidRPr="002445CA" w:rsidRDefault="002445CA" w:rsidP="002445CA">
      <w:pPr>
        <w:shd w:val="clear" w:color="auto" w:fill="FFFFFF"/>
        <w:spacing w:after="225" w:line="240" w:lineRule="auto"/>
        <w:rPr>
          <w:ins w:id="28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29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SAP SLT Replication Server transforms all metadata table definitions from the ABAP source system to SAP HANA.</w:t>
        </w:r>
      </w:ins>
    </w:p>
    <w:p w:rsidR="002445CA" w:rsidRPr="002445CA" w:rsidRDefault="002445CA" w:rsidP="002445CA">
      <w:pPr>
        <w:shd w:val="clear" w:color="auto" w:fill="FFFFFF"/>
        <w:spacing w:after="225" w:line="240" w:lineRule="auto"/>
        <w:rPr>
          <w:ins w:id="30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31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For SAP source, the SLT connection has the following features -</w:t>
        </w:r>
      </w:ins>
    </w:p>
    <w:p w:rsidR="002445CA" w:rsidRPr="002445CA" w:rsidRDefault="002445CA" w:rsidP="002445CA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rPr>
          <w:ins w:id="32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33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lastRenderedPageBreak/>
          <w:t xml:space="preserve">When a table is replicated, SAP SLT Replication </w:t>
        </w:r>
        <w:proofErr w:type="gramStart"/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server create</w:t>
        </w:r>
        <w:proofErr w:type="gramEnd"/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 xml:space="preserve"> logging tables in the source system.</w:t>
        </w:r>
      </w:ins>
    </w:p>
    <w:p w:rsidR="002445CA" w:rsidRPr="002445CA" w:rsidRDefault="002445CA" w:rsidP="002445CA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rPr>
          <w:ins w:id="34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35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Read engine is created in the SAP Source System.</w:t>
        </w:r>
      </w:ins>
    </w:p>
    <w:p w:rsidR="002445CA" w:rsidRPr="002445CA" w:rsidRDefault="002445CA" w:rsidP="002445CA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rPr>
          <w:ins w:id="36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37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The connection between SAP SLT and SAP Source is established as RFC connection.</w:t>
        </w:r>
      </w:ins>
    </w:p>
    <w:p w:rsidR="002445CA" w:rsidRPr="002445CA" w:rsidRDefault="002445CA" w:rsidP="002445CA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rPr>
          <w:ins w:id="38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39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The connection between SAP SLT and SAP HANA is established as a DB connection.</w:t>
        </w:r>
      </w:ins>
    </w:p>
    <w:p w:rsidR="002445CA" w:rsidRPr="002445CA" w:rsidRDefault="002445CA" w:rsidP="002445CA">
      <w:pPr>
        <w:shd w:val="clear" w:color="auto" w:fill="FFFFFF"/>
        <w:spacing w:after="225" w:line="240" w:lineRule="auto"/>
        <w:rPr>
          <w:ins w:id="40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41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A database user with the same authorization as user "SYSTEM" can create a connection between SAP SLT and SAP HANA Database.</w:t>
        </w:r>
      </w:ins>
    </w:p>
    <w:p w:rsidR="002445CA" w:rsidRPr="002445CA" w:rsidRDefault="002445CA" w:rsidP="002445CA">
      <w:pPr>
        <w:shd w:val="clear" w:color="auto" w:fill="FFFFFF"/>
        <w:spacing w:after="225" w:line="240" w:lineRule="auto"/>
        <w:jc w:val="center"/>
        <w:rPr>
          <w:ins w:id="42" w:author="Unknown"/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drawing>
          <wp:inline distT="0" distB="0" distL="0" distR="0">
            <wp:extent cx="5323974" cy="2247900"/>
            <wp:effectExtent l="0" t="0" r="0" b="0"/>
            <wp:docPr id="11" name="Picture 11" descr="http://cdn.guru99.com/images/sap-hana/030216_0711_DataProvis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guru99.com/images/sap-hana/030216_0711_DataProvisi2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974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CA" w:rsidRPr="002445CA" w:rsidRDefault="002445CA" w:rsidP="002445CA">
      <w:pPr>
        <w:shd w:val="clear" w:color="auto" w:fill="FFFFFF"/>
        <w:spacing w:after="225" w:line="240" w:lineRule="auto"/>
        <w:jc w:val="center"/>
        <w:rPr>
          <w:ins w:id="43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44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SAP SLT Connection between SAP System and SAP HANA DATABASE</w:t>
        </w:r>
      </w:ins>
    </w:p>
    <w:p w:rsidR="002445CA" w:rsidRPr="002445CA" w:rsidRDefault="002445CA" w:rsidP="002445CA">
      <w:pPr>
        <w:shd w:val="clear" w:color="auto" w:fill="FFFFFF"/>
        <w:spacing w:after="225" w:line="240" w:lineRule="auto"/>
        <w:rPr>
          <w:ins w:id="45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46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 xml:space="preserve">SAP SLT Server automatically </w:t>
        </w:r>
        <w:proofErr w:type="gramStart"/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create</w:t>
        </w:r>
        <w:proofErr w:type="gramEnd"/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 xml:space="preserve"> DB connection for SAP HANA database (when we create a new configuration via transaction LTR). There is no need to create it manually.</w:t>
        </w:r>
      </w:ins>
    </w:p>
    <w:p w:rsidR="002445CA" w:rsidRPr="002445CA" w:rsidRDefault="002445CA" w:rsidP="002445CA">
      <w:pPr>
        <w:shd w:val="clear" w:color="auto" w:fill="FFFFFF"/>
        <w:spacing w:before="150" w:after="150" w:line="300" w:lineRule="atLeast"/>
        <w:outlineLvl w:val="3"/>
        <w:rPr>
          <w:ins w:id="47" w:author="Unknown"/>
          <w:rFonts w:ascii="Droid Sans" w:eastAsia="Times New Roman" w:hAnsi="Droid Sans" w:cs="Times New Roman"/>
          <w:b/>
          <w:bCs/>
          <w:color w:val="343434"/>
          <w:sz w:val="33"/>
          <w:szCs w:val="33"/>
        </w:rPr>
      </w:pPr>
      <w:ins w:id="48" w:author="Unknown">
        <w:r w:rsidRPr="002445CA">
          <w:rPr>
            <w:rFonts w:ascii="Droid Sans" w:eastAsia="Times New Roman" w:hAnsi="Droid Sans" w:cs="Times New Roman"/>
            <w:b/>
            <w:bCs/>
            <w:color w:val="343434"/>
            <w:sz w:val="33"/>
            <w:szCs w:val="33"/>
          </w:rPr>
          <w:t>Configure SAP SLT Server for SAP Source System</w:t>
        </w:r>
      </w:ins>
    </w:p>
    <w:p w:rsidR="002445CA" w:rsidRPr="002445CA" w:rsidRDefault="002445CA" w:rsidP="002445CA">
      <w:pPr>
        <w:shd w:val="clear" w:color="auto" w:fill="FFFFFF"/>
        <w:spacing w:after="225" w:line="240" w:lineRule="auto"/>
        <w:rPr>
          <w:ins w:id="49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50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First we need to configure SAP SLT replication server for connection between SAP Source and SAP HANA database. T-code, LTR is used for creating a connection between SAP Source and SAP SLT.</w:t>
        </w:r>
      </w:ins>
    </w:p>
    <w:p w:rsidR="002445CA" w:rsidRPr="002445CA" w:rsidRDefault="002445CA" w:rsidP="002445CA">
      <w:pPr>
        <w:shd w:val="clear" w:color="auto" w:fill="FFFFFF"/>
        <w:spacing w:after="225" w:line="240" w:lineRule="auto"/>
        <w:rPr>
          <w:ins w:id="51" w:author="Unknown"/>
          <w:rFonts w:ascii="Droid Sans" w:eastAsia="Times New Roman" w:hAnsi="Droid Sans" w:cs="Times New Roman"/>
          <w:color w:val="343434"/>
          <w:sz w:val="26"/>
          <w:szCs w:val="26"/>
        </w:rPr>
      </w:pPr>
      <w:proofErr w:type="gramStart"/>
      <w:ins w:id="52" w:author="Unknown">
        <w:r w:rsidRPr="002445CA">
          <w:rPr>
            <w:rFonts w:ascii="Droid Sans" w:eastAsia="Times New Roman" w:hAnsi="Droid Sans" w:cs="Times New Roman"/>
            <w:b/>
            <w:bCs/>
            <w:color w:val="343434"/>
            <w:sz w:val="26"/>
            <w:szCs w:val="26"/>
          </w:rPr>
          <w:t>Step 1) </w:t>
        </w:r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Login to SAP SLT server, and Call transaction</w:t>
        </w:r>
        <w:r w:rsidRPr="002445CA">
          <w:rPr>
            <w:rFonts w:ascii="Droid Sans" w:eastAsia="Times New Roman" w:hAnsi="Droid Sans" w:cs="Times New Roman"/>
            <w:b/>
            <w:bCs/>
            <w:color w:val="343434"/>
            <w:sz w:val="26"/>
            <w:szCs w:val="26"/>
          </w:rPr>
          <w:t> "LTR" </w:t>
        </w:r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from</w:t>
        </w:r>
        <w:r w:rsidRPr="002445CA">
          <w:rPr>
            <w:rFonts w:ascii="Droid Sans" w:eastAsia="Times New Roman" w:hAnsi="Droid Sans" w:cs="Times New Roman"/>
            <w:b/>
            <w:bCs/>
            <w:color w:val="343434"/>
            <w:sz w:val="26"/>
            <w:szCs w:val="26"/>
          </w:rPr>
          <w:t> SAP</w:t>
        </w:r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 SLT replication server.</w:t>
        </w:r>
        <w:proofErr w:type="gramEnd"/>
      </w:ins>
    </w:p>
    <w:p w:rsidR="002445CA" w:rsidRPr="002445CA" w:rsidRDefault="002445CA" w:rsidP="002445CA">
      <w:pPr>
        <w:shd w:val="clear" w:color="auto" w:fill="FFFFFF"/>
        <w:spacing w:after="225" w:line="240" w:lineRule="auto"/>
        <w:jc w:val="center"/>
        <w:rPr>
          <w:ins w:id="53" w:author="Unknown"/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3352800" cy="1752600"/>
            <wp:effectExtent l="0" t="0" r="0" b="0"/>
            <wp:docPr id="10" name="Picture 10" descr="http://cdn.guru99.com/images/sap-hana/030216_0711_DataProvis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guru99.com/images/sap-hana/030216_0711_DataProvisi3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CA" w:rsidRPr="002445CA" w:rsidRDefault="002445CA" w:rsidP="002445CA">
      <w:pPr>
        <w:shd w:val="clear" w:color="auto" w:fill="FFFFFF"/>
        <w:spacing w:after="225" w:line="240" w:lineRule="auto"/>
        <w:rPr>
          <w:ins w:id="54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55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A Web-</w:t>
        </w:r>
        <w:proofErr w:type="spellStart"/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dynpro</w:t>
        </w:r>
        <w:proofErr w:type="spellEnd"/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 xml:space="preserve"> pop-up screen will appear for login to SAP SLT server.</w:t>
        </w:r>
      </w:ins>
    </w:p>
    <w:p w:rsidR="002445CA" w:rsidRPr="002445CA" w:rsidRDefault="002445CA" w:rsidP="002445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00"/>
        <w:rPr>
          <w:ins w:id="56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57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Enter Client / User id / password</w:t>
        </w:r>
      </w:ins>
    </w:p>
    <w:p w:rsidR="002445CA" w:rsidRPr="002445CA" w:rsidRDefault="002445CA" w:rsidP="002445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00"/>
        <w:rPr>
          <w:ins w:id="58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59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Click on logon tab</w:t>
        </w:r>
      </w:ins>
    </w:p>
    <w:p w:rsidR="002445CA" w:rsidRPr="002445CA" w:rsidRDefault="002445CA" w:rsidP="002445CA">
      <w:pPr>
        <w:shd w:val="clear" w:color="auto" w:fill="FFFFFF"/>
        <w:spacing w:after="225" w:line="360" w:lineRule="atLeast"/>
        <w:ind w:left="300"/>
        <w:jc w:val="center"/>
        <w:rPr>
          <w:ins w:id="60" w:author="Unknown"/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drawing>
          <wp:inline distT="0" distB="0" distL="0" distR="0">
            <wp:extent cx="4816562" cy="2705100"/>
            <wp:effectExtent l="0" t="0" r="3175" b="0"/>
            <wp:docPr id="9" name="Picture 9" descr="http://cdn.guru99.com/images/sap-hana/030216_0711_DataProvis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guru99.com/images/sap-hana/030216_0711_DataProvisi4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562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CA" w:rsidRPr="002445CA" w:rsidRDefault="002445CA" w:rsidP="002445CA">
      <w:pPr>
        <w:shd w:val="clear" w:color="auto" w:fill="FFFFFF"/>
        <w:spacing w:after="225" w:line="360" w:lineRule="atLeast"/>
        <w:ind w:left="300"/>
        <w:rPr>
          <w:ins w:id="61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62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A pop-up screen for Configuration will appear as below-</w:t>
        </w:r>
      </w:ins>
    </w:p>
    <w:p w:rsidR="002445CA" w:rsidRPr="002445CA" w:rsidRDefault="002445CA" w:rsidP="002445CA">
      <w:pPr>
        <w:shd w:val="clear" w:color="auto" w:fill="FFFFFF"/>
        <w:spacing w:after="225" w:line="360" w:lineRule="atLeast"/>
        <w:ind w:left="300"/>
        <w:jc w:val="center"/>
        <w:rPr>
          <w:ins w:id="63" w:author="Unknown"/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drawing>
          <wp:inline distT="0" distB="0" distL="0" distR="0">
            <wp:extent cx="4791075" cy="1390650"/>
            <wp:effectExtent l="0" t="0" r="9525" b="0"/>
            <wp:docPr id="8" name="Picture 8" descr="http://cdn.guru99.com/images/sap-hana/030216_0711_DataProvis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dn.guru99.com/images/sap-hana/030216_0711_DataProvisi5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CA" w:rsidRPr="002445CA" w:rsidRDefault="002445CA" w:rsidP="002445CA">
      <w:pPr>
        <w:shd w:val="clear" w:color="auto" w:fill="FFFFFF"/>
        <w:spacing w:after="225" w:line="360" w:lineRule="atLeast"/>
        <w:ind w:left="300"/>
        <w:rPr>
          <w:ins w:id="64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65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Click on "New" Button for the new configuration.</w:t>
        </w:r>
      </w:ins>
    </w:p>
    <w:p w:rsidR="002445CA" w:rsidRPr="002445CA" w:rsidRDefault="002445CA" w:rsidP="002445CA">
      <w:pPr>
        <w:shd w:val="clear" w:color="auto" w:fill="FFFFFF"/>
        <w:spacing w:after="225" w:line="240" w:lineRule="auto"/>
        <w:rPr>
          <w:ins w:id="66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67" w:author="Unknown">
        <w:r w:rsidRPr="002445CA">
          <w:rPr>
            <w:rFonts w:ascii="Droid Sans" w:eastAsia="Times New Roman" w:hAnsi="Droid Sans" w:cs="Times New Roman"/>
            <w:b/>
            <w:bCs/>
            <w:color w:val="343434"/>
            <w:sz w:val="26"/>
            <w:szCs w:val="26"/>
          </w:rPr>
          <w:t>Step 2) </w:t>
        </w:r>
        <w:proofErr w:type="gramStart"/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In</w:t>
        </w:r>
        <w:proofErr w:type="gramEnd"/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 xml:space="preserve"> this step,</w:t>
        </w:r>
      </w:ins>
    </w:p>
    <w:p w:rsidR="002445CA" w:rsidRPr="002445CA" w:rsidRDefault="002445CA" w:rsidP="00244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00"/>
        <w:rPr>
          <w:ins w:id="68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69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lastRenderedPageBreak/>
          <w:t>Enter Configuration name and description.</w:t>
        </w:r>
      </w:ins>
    </w:p>
    <w:p w:rsidR="002445CA" w:rsidRPr="002445CA" w:rsidRDefault="002445CA" w:rsidP="00244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00"/>
        <w:rPr>
          <w:ins w:id="70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71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Select SAP System as the source system.</w:t>
        </w:r>
      </w:ins>
    </w:p>
    <w:p w:rsidR="002445CA" w:rsidRPr="002445CA" w:rsidRDefault="002445CA" w:rsidP="00244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00"/>
        <w:rPr>
          <w:ins w:id="72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73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Enter RFC connection for SAP System.</w:t>
        </w:r>
      </w:ins>
    </w:p>
    <w:p w:rsidR="002445CA" w:rsidRPr="002445CA" w:rsidRDefault="002445CA" w:rsidP="00244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00"/>
        <w:rPr>
          <w:ins w:id="74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75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Enter Username / Password / Host Name and Instance number.</w:t>
        </w:r>
      </w:ins>
    </w:p>
    <w:p w:rsidR="002445CA" w:rsidRPr="002445CA" w:rsidRDefault="002445CA" w:rsidP="00244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00"/>
        <w:rPr>
          <w:ins w:id="76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77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Enter Job options detail –</w:t>
        </w:r>
      </w:ins>
    </w:p>
    <w:p w:rsidR="002445CA" w:rsidRPr="002445CA" w:rsidRDefault="002445CA" w:rsidP="002445CA">
      <w:pPr>
        <w:numPr>
          <w:ilvl w:val="0"/>
          <w:numId w:val="5"/>
        </w:numPr>
        <w:shd w:val="clear" w:color="auto" w:fill="FFFFFF"/>
        <w:spacing w:after="0" w:line="360" w:lineRule="atLeast"/>
        <w:ind w:left="750"/>
        <w:rPr>
          <w:ins w:id="78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79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No. of data Transfer Jobs.</w:t>
        </w:r>
      </w:ins>
    </w:p>
    <w:p w:rsidR="002445CA" w:rsidRPr="002445CA" w:rsidRDefault="002445CA" w:rsidP="002445CA">
      <w:pPr>
        <w:numPr>
          <w:ilvl w:val="0"/>
          <w:numId w:val="5"/>
        </w:numPr>
        <w:shd w:val="clear" w:color="auto" w:fill="FFFFFF"/>
        <w:spacing w:after="0" w:line="360" w:lineRule="atLeast"/>
        <w:ind w:left="750"/>
        <w:rPr>
          <w:ins w:id="80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81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No. Of calculation jobs.</w:t>
        </w:r>
      </w:ins>
    </w:p>
    <w:p w:rsidR="002445CA" w:rsidRPr="002445CA" w:rsidRDefault="002445CA" w:rsidP="002445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00"/>
        <w:rPr>
          <w:ins w:id="82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83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Select Replication option as Real Time.</w:t>
        </w:r>
      </w:ins>
    </w:p>
    <w:p w:rsidR="002445CA" w:rsidRPr="002445CA" w:rsidRDefault="002445CA" w:rsidP="002445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00"/>
        <w:rPr>
          <w:ins w:id="84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85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Once all the settings are maintained click on 'OK' to create a new schema in SLT.</w:t>
        </w:r>
      </w:ins>
    </w:p>
    <w:p w:rsidR="002445CA" w:rsidRPr="002445CA" w:rsidRDefault="002445CA" w:rsidP="002445CA">
      <w:pPr>
        <w:shd w:val="clear" w:color="auto" w:fill="FFFFFF"/>
        <w:spacing w:after="225" w:line="240" w:lineRule="auto"/>
        <w:jc w:val="center"/>
        <w:rPr>
          <w:ins w:id="86" w:author="Unknown"/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drawing>
          <wp:inline distT="0" distB="0" distL="0" distR="0">
            <wp:extent cx="6057900" cy="4619625"/>
            <wp:effectExtent l="0" t="0" r="0" b="9525"/>
            <wp:docPr id="7" name="Picture 7" descr="http://cdn.guru99.com/images/sap-hana/030216_0711_DataProvis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.guru99.com/images/sap-hana/030216_0711_DataProvisi6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CA" w:rsidRPr="002445CA" w:rsidRDefault="002445CA" w:rsidP="002445CA">
      <w:pPr>
        <w:shd w:val="clear" w:color="auto" w:fill="FFFFFF"/>
        <w:spacing w:after="225" w:line="240" w:lineRule="auto"/>
        <w:rPr>
          <w:ins w:id="87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88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A Configuration Name "SLTECC" will be added and active.</w:t>
        </w:r>
      </w:ins>
    </w:p>
    <w:p w:rsidR="002445CA" w:rsidRPr="002445CA" w:rsidRDefault="002445CA" w:rsidP="002445CA">
      <w:pPr>
        <w:shd w:val="clear" w:color="auto" w:fill="FFFFFF"/>
        <w:spacing w:after="225" w:line="240" w:lineRule="auto"/>
        <w:jc w:val="center"/>
        <w:rPr>
          <w:ins w:id="89" w:author="Unknown"/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4171950" cy="961483"/>
            <wp:effectExtent l="0" t="0" r="0" b="0"/>
            <wp:docPr id="6" name="Picture 6" descr="http://cdn.guru99.com/images/sap-hana/030216_0711_DataProvis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dn.guru99.com/images/sap-hana/030216_0711_DataProvisi7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96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CA" w:rsidRPr="002445CA" w:rsidRDefault="002445CA" w:rsidP="002445CA">
      <w:pPr>
        <w:shd w:val="clear" w:color="auto" w:fill="FFFFFF"/>
        <w:spacing w:after="225" w:line="240" w:lineRule="auto"/>
        <w:rPr>
          <w:ins w:id="90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91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After configuration SAP SLT server successfully, SAP SLT Server automatically create DB connection for SAP HANA database (when we create a new configuration via transaction LTR). There is no need to create it manually.</w:t>
        </w:r>
      </w:ins>
    </w:p>
    <w:p w:rsidR="002445CA" w:rsidRPr="002445CA" w:rsidRDefault="002445CA" w:rsidP="002445CA">
      <w:pPr>
        <w:shd w:val="clear" w:color="auto" w:fill="FFFFFF"/>
        <w:spacing w:after="225" w:line="240" w:lineRule="auto"/>
        <w:rPr>
          <w:ins w:id="92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93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In next step, we import data to SAP HANA from SAP Source.</w:t>
        </w:r>
      </w:ins>
    </w:p>
    <w:p w:rsidR="002445CA" w:rsidRPr="002445CA" w:rsidRDefault="002445CA" w:rsidP="002445CA">
      <w:pPr>
        <w:shd w:val="clear" w:color="auto" w:fill="FFFFFF"/>
        <w:spacing w:before="150" w:after="150" w:line="300" w:lineRule="atLeast"/>
        <w:outlineLvl w:val="3"/>
        <w:rPr>
          <w:ins w:id="94" w:author="Unknown"/>
          <w:rFonts w:ascii="Droid Sans" w:eastAsia="Times New Roman" w:hAnsi="Droid Sans" w:cs="Times New Roman"/>
          <w:b/>
          <w:bCs/>
          <w:color w:val="343434"/>
          <w:sz w:val="33"/>
          <w:szCs w:val="33"/>
        </w:rPr>
      </w:pPr>
      <w:ins w:id="95" w:author="Unknown">
        <w:r w:rsidRPr="002445CA">
          <w:rPr>
            <w:rFonts w:ascii="Droid Sans" w:eastAsia="Times New Roman" w:hAnsi="Droid Sans" w:cs="Times New Roman"/>
            <w:b/>
            <w:bCs/>
            <w:color w:val="343434"/>
            <w:sz w:val="33"/>
            <w:szCs w:val="33"/>
          </w:rPr>
          <w:t>Import SAP Source Data to SAP HANA through SLT</w:t>
        </w:r>
      </w:ins>
    </w:p>
    <w:p w:rsidR="002445CA" w:rsidRPr="002445CA" w:rsidRDefault="002445CA" w:rsidP="002445CA">
      <w:pPr>
        <w:shd w:val="clear" w:color="auto" w:fill="FFFFFF"/>
        <w:spacing w:after="225" w:line="240" w:lineRule="auto"/>
        <w:rPr>
          <w:ins w:id="96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97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Once we have successfully configured SAP SLT server, a SCHEMA as configuration name above in SAP SLT is created in SAP HANA Database.</w:t>
        </w:r>
      </w:ins>
    </w:p>
    <w:p w:rsidR="002445CA" w:rsidRPr="002445CA" w:rsidRDefault="002445CA" w:rsidP="002445CA">
      <w:pPr>
        <w:shd w:val="clear" w:color="auto" w:fill="FFFFFF"/>
        <w:spacing w:after="225" w:line="240" w:lineRule="auto"/>
        <w:rPr>
          <w:ins w:id="98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99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This Schema contains following objects-</w:t>
        </w:r>
      </w:ins>
    </w:p>
    <w:p w:rsidR="002445CA" w:rsidRPr="002445CA" w:rsidRDefault="002445CA" w:rsidP="002445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00"/>
        <w:rPr>
          <w:ins w:id="100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01" w:author="Unknown">
        <w:r w:rsidRPr="002445CA">
          <w:rPr>
            <w:rFonts w:ascii="Droid Sans" w:eastAsia="Times New Roman" w:hAnsi="Droid Sans" w:cs="Times New Roman"/>
            <w:b/>
            <w:bCs/>
            <w:color w:val="343434"/>
            <w:sz w:val="26"/>
            <w:szCs w:val="26"/>
          </w:rPr>
          <w:t>1 Schema</w:t>
        </w:r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 - SLTECC.</w:t>
        </w:r>
      </w:ins>
    </w:p>
    <w:p w:rsidR="002445CA" w:rsidRPr="002445CA" w:rsidRDefault="002445CA" w:rsidP="002445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00"/>
        <w:rPr>
          <w:ins w:id="102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03" w:author="Unknown">
        <w:r w:rsidRPr="002445CA">
          <w:rPr>
            <w:rFonts w:ascii="Droid Sans" w:eastAsia="Times New Roman" w:hAnsi="Droid Sans" w:cs="Times New Roman"/>
            <w:b/>
            <w:bCs/>
            <w:color w:val="343434"/>
            <w:sz w:val="26"/>
            <w:szCs w:val="26"/>
          </w:rPr>
          <w:t>1 User </w:t>
        </w:r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– SLTECC.</w:t>
        </w:r>
      </w:ins>
    </w:p>
    <w:p w:rsidR="002445CA" w:rsidRPr="002445CA" w:rsidRDefault="002445CA" w:rsidP="002445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00"/>
        <w:rPr>
          <w:ins w:id="104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05" w:author="Unknown">
        <w:r w:rsidRPr="002445CA">
          <w:rPr>
            <w:rFonts w:ascii="Droid Sans" w:eastAsia="Times New Roman" w:hAnsi="Droid Sans" w:cs="Times New Roman"/>
            <w:b/>
            <w:bCs/>
            <w:color w:val="343434"/>
            <w:sz w:val="26"/>
            <w:szCs w:val="26"/>
          </w:rPr>
          <w:t>1 Privileges</w:t>
        </w:r>
      </w:ins>
    </w:p>
    <w:p w:rsidR="002445CA" w:rsidRPr="002445CA" w:rsidRDefault="002445CA" w:rsidP="002445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00"/>
        <w:rPr>
          <w:ins w:id="106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07" w:author="Unknown">
        <w:r w:rsidRPr="002445CA">
          <w:rPr>
            <w:rFonts w:ascii="Droid Sans" w:eastAsia="Times New Roman" w:hAnsi="Droid Sans" w:cs="Times New Roman"/>
            <w:b/>
            <w:bCs/>
            <w:color w:val="343434"/>
            <w:sz w:val="26"/>
            <w:szCs w:val="26"/>
          </w:rPr>
          <w:t>8 Tables</w:t>
        </w:r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 –</w:t>
        </w:r>
      </w:ins>
    </w:p>
    <w:p w:rsidR="002445CA" w:rsidRPr="002445CA" w:rsidRDefault="002445CA" w:rsidP="002445CA">
      <w:pPr>
        <w:numPr>
          <w:ilvl w:val="0"/>
          <w:numId w:val="8"/>
        </w:numPr>
        <w:shd w:val="clear" w:color="auto" w:fill="FFFFFF"/>
        <w:spacing w:after="0" w:line="360" w:lineRule="atLeast"/>
        <w:ind w:left="750"/>
        <w:rPr>
          <w:ins w:id="108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09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DD02L (SAP Tables Name )</w:t>
        </w:r>
      </w:ins>
    </w:p>
    <w:p w:rsidR="002445CA" w:rsidRPr="002445CA" w:rsidRDefault="002445CA" w:rsidP="002445CA">
      <w:pPr>
        <w:numPr>
          <w:ilvl w:val="0"/>
          <w:numId w:val="8"/>
        </w:numPr>
        <w:shd w:val="clear" w:color="auto" w:fill="FFFFFF"/>
        <w:spacing w:after="0" w:line="360" w:lineRule="atLeast"/>
        <w:ind w:left="750"/>
        <w:rPr>
          <w:ins w:id="110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11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DD02T (SAP Table Texts)</w:t>
        </w:r>
      </w:ins>
    </w:p>
    <w:p w:rsidR="002445CA" w:rsidRPr="002445CA" w:rsidRDefault="002445CA" w:rsidP="002445CA">
      <w:pPr>
        <w:numPr>
          <w:ilvl w:val="0"/>
          <w:numId w:val="8"/>
        </w:numPr>
        <w:shd w:val="clear" w:color="auto" w:fill="FFFFFF"/>
        <w:spacing w:after="0" w:line="360" w:lineRule="atLeast"/>
        <w:ind w:left="750"/>
        <w:rPr>
          <w:ins w:id="112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13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RS_LOG_FILES</w:t>
        </w:r>
      </w:ins>
    </w:p>
    <w:p w:rsidR="002445CA" w:rsidRPr="002445CA" w:rsidRDefault="002445CA" w:rsidP="002445CA">
      <w:pPr>
        <w:numPr>
          <w:ilvl w:val="0"/>
          <w:numId w:val="8"/>
        </w:numPr>
        <w:shd w:val="clear" w:color="auto" w:fill="FFFFFF"/>
        <w:spacing w:after="0" w:line="360" w:lineRule="atLeast"/>
        <w:ind w:left="750"/>
        <w:rPr>
          <w:ins w:id="114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15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RS_MESSAGE</w:t>
        </w:r>
      </w:ins>
    </w:p>
    <w:p w:rsidR="002445CA" w:rsidRPr="002445CA" w:rsidRDefault="002445CA" w:rsidP="002445CA">
      <w:pPr>
        <w:numPr>
          <w:ilvl w:val="0"/>
          <w:numId w:val="8"/>
        </w:numPr>
        <w:shd w:val="clear" w:color="auto" w:fill="FFFFFF"/>
        <w:spacing w:after="0" w:line="360" w:lineRule="atLeast"/>
        <w:ind w:left="750"/>
        <w:rPr>
          <w:ins w:id="116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17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RS_ORDER</w:t>
        </w:r>
      </w:ins>
    </w:p>
    <w:p w:rsidR="002445CA" w:rsidRPr="002445CA" w:rsidRDefault="002445CA" w:rsidP="002445CA">
      <w:pPr>
        <w:numPr>
          <w:ilvl w:val="0"/>
          <w:numId w:val="8"/>
        </w:numPr>
        <w:shd w:val="clear" w:color="auto" w:fill="FFFFFF"/>
        <w:spacing w:after="0" w:line="360" w:lineRule="atLeast"/>
        <w:ind w:left="750"/>
        <w:rPr>
          <w:ins w:id="118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19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RS_ORDER_TEXT</w:t>
        </w:r>
      </w:ins>
    </w:p>
    <w:p w:rsidR="002445CA" w:rsidRPr="002445CA" w:rsidRDefault="002445CA" w:rsidP="002445CA">
      <w:pPr>
        <w:numPr>
          <w:ilvl w:val="0"/>
          <w:numId w:val="8"/>
        </w:numPr>
        <w:shd w:val="clear" w:color="auto" w:fill="FFFFFF"/>
        <w:spacing w:after="0" w:line="360" w:lineRule="atLeast"/>
        <w:ind w:left="750"/>
        <w:rPr>
          <w:ins w:id="120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21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RS_SCHEMA_MAP</w:t>
        </w:r>
      </w:ins>
    </w:p>
    <w:p w:rsidR="002445CA" w:rsidRPr="002445CA" w:rsidRDefault="002445CA" w:rsidP="002445CA">
      <w:pPr>
        <w:numPr>
          <w:ilvl w:val="0"/>
          <w:numId w:val="8"/>
        </w:numPr>
        <w:shd w:val="clear" w:color="auto" w:fill="FFFFFF"/>
        <w:spacing w:after="0" w:line="360" w:lineRule="atLeast"/>
        <w:ind w:left="750"/>
        <w:rPr>
          <w:ins w:id="122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23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RS_STATUS.</w:t>
        </w:r>
      </w:ins>
    </w:p>
    <w:p w:rsidR="002445CA" w:rsidRPr="002445CA" w:rsidRDefault="002445CA" w:rsidP="002445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300"/>
        <w:rPr>
          <w:ins w:id="124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25" w:author="Unknown">
        <w:r w:rsidRPr="002445CA">
          <w:rPr>
            <w:rFonts w:ascii="Droid Sans" w:eastAsia="Times New Roman" w:hAnsi="Droid Sans" w:cs="Times New Roman"/>
            <w:b/>
            <w:bCs/>
            <w:color w:val="343434"/>
            <w:sz w:val="26"/>
            <w:szCs w:val="26"/>
          </w:rPr>
          <w:t>4 Role -</w:t>
        </w:r>
      </w:ins>
    </w:p>
    <w:p w:rsidR="002445CA" w:rsidRPr="002445CA" w:rsidRDefault="002445CA" w:rsidP="002445CA">
      <w:pPr>
        <w:numPr>
          <w:ilvl w:val="0"/>
          <w:numId w:val="10"/>
        </w:numPr>
        <w:shd w:val="clear" w:color="auto" w:fill="FFFFFF"/>
        <w:spacing w:after="0" w:line="360" w:lineRule="atLeast"/>
        <w:ind w:left="750"/>
        <w:rPr>
          <w:ins w:id="126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27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SLTECC_DATA_PROV</w:t>
        </w:r>
      </w:ins>
    </w:p>
    <w:p w:rsidR="002445CA" w:rsidRPr="002445CA" w:rsidRDefault="002445CA" w:rsidP="002445CA">
      <w:pPr>
        <w:numPr>
          <w:ilvl w:val="0"/>
          <w:numId w:val="10"/>
        </w:numPr>
        <w:shd w:val="clear" w:color="auto" w:fill="FFFFFF"/>
        <w:spacing w:after="0" w:line="360" w:lineRule="atLeast"/>
        <w:ind w:left="750"/>
        <w:rPr>
          <w:ins w:id="128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29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SLTECC_DATA_POWER_USER</w:t>
        </w:r>
      </w:ins>
    </w:p>
    <w:p w:rsidR="002445CA" w:rsidRPr="002445CA" w:rsidRDefault="002445CA" w:rsidP="002445CA">
      <w:pPr>
        <w:numPr>
          <w:ilvl w:val="0"/>
          <w:numId w:val="10"/>
        </w:numPr>
        <w:shd w:val="clear" w:color="auto" w:fill="FFFFFF"/>
        <w:spacing w:after="0" w:line="360" w:lineRule="atLeast"/>
        <w:ind w:left="750"/>
        <w:rPr>
          <w:ins w:id="130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31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SLTECC_DATA_USER_ADMIN</w:t>
        </w:r>
      </w:ins>
    </w:p>
    <w:p w:rsidR="002445CA" w:rsidRPr="002445CA" w:rsidRDefault="002445CA" w:rsidP="002445CA">
      <w:pPr>
        <w:numPr>
          <w:ilvl w:val="0"/>
          <w:numId w:val="10"/>
        </w:numPr>
        <w:shd w:val="clear" w:color="auto" w:fill="FFFFFF"/>
        <w:spacing w:after="0" w:line="360" w:lineRule="atLeast"/>
        <w:ind w:left="750"/>
        <w:rPr>
          <w:ins w:id="132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33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SLTECC_DATA_SELECT</w:t>
        </w:r>
      </w:ins>
    </w:p>
    <w:p w:rsidR="002445CA" w:rsidRPr="002445CA" w:rsidRDefault="002445CA" w:rsidP="002445C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300"/>
        <w:rPr>
          <w:ins w:id="134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35" w:author="Unknown">
        <w:r w:rsidRPr="002445CA">
          <w:rPr>
            <w:rFonts w:ascii="Droid Sans" w:eastAsia="Times New Roman" w:hAnsi="Droid Sans" w:cs="Times New Roman"/>
            <w:b/>
            <w:bCs/>
            <w:color w:val="343434"/>
            <w:sz w:val="26"/>
            <w:szCs w:val="26"/>
          </w:rPr>
          <w:t>2 Procedures</w:t>
        </w:r>
      </w:ins>
    </w:p>
    <w:p w:rsidR="002445CA" w:rsidRPr="002445CA" w:rsidRDefault="002445CA" w:rsidP="002445CA">
      <w:pPr>
        <w:numPr>
          <w:ilvl w:val="0"/>
          <w:numId w:val="12"/>
        </w:numPr>
        <w:shd w:val="clear" w:color="auto" w:fill="FFFFFF"/>
        <w:spacing w:after="0" w:line="360" w:lineRule="atLeast"/>
        <w:ind w:left="750"/>
        <w:rPr>
          <w:ins w:id="136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37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lastRenderedPageBreak/>
          <w:t>RS_GRANT_ACCESS</w:t>
        </w:r>
      </w:ins>
    </w:p>
    <w:p w:rsidR="002445CA" w:rsidRPr="002445CA" w:rsidRDefault="002445CA" w:rsidP="002445CA">
      <w:pPr>
        <w:numPr>
          <w:ilvl w:val="0"/>
          <w:numId w:val="12"/>
        </w:numPr>
        <w:shd w:val="clear" w:color="auto" w:fill="FFFFFF"/>
        <w:spacing w:after="0" w:line="360" w:lineRule="atLeast"/>
        <w:ind w:left="750"/>
        <w:rPr>
          <w:ins w:id="138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39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RS_REVOKE_ACCESS</w:t>
        </w:r>
      </w:ins>
    </w:p>
    <w:p w:rsidR="002445CA" w:rsidRPr="002445CA" w:rsidRDefault="002445CA" w:rsidP="002445CA">
      <w:pPr>
        <w:shd w:val="clear" w:color="auto" w:fill="FFFFFF"/>
        <w:spacing w:after="225" w:line="240" w:lineRule="auto"/>
        <w:rPr>
          <w:ins w:id="140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41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 xml:space="preserve">All </w:t>
        </w:r>
        <w:proofErr w:type="gramStart"/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configuration</w:t>
        </w:r>
        <w:proofErr w:type="gramEnd"/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 xml:space="preserve"> is completed, now we load a table from SAP ECC (ERP Central Component).</w:t>
        </w:r>
      </w:ins>
    </w:p>
    <w:p w:rsidR="002445CA" w:rsidRPr="002445CA" w:rsidRDefault="002445CA" w:rsidP="002445CA">
      <w:pPr>
        <w:shd w:val="clear" w:color="auto" w:fill="FFFFFF"/>
        <w:spacing w:after="225" w:line="240" w:lineRule="auto"/>
        <w:rPr>
          <w:ins w:id="142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43" w:author="Unknown">
        <w:r w:rsidRPr="002445CA">
          <w:rPr>
            <w:rFonts w:ascii="Droid Sans" w:eastAsia="Times New Roman" w:hAnsi="Droid Sans" w:cs="Times New Roman"/>
            <w:b/>
            <w:bCs/>
            <w:color w:val="343434"/>
            <w:sz w:val="26"/>
            <w:szCs w:val="26"/>
          </w:rPr>
          <w:t>Step 1) </w:t>
        </w:r>
        <w:proofErr w:type="gramStart"/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To</w:t>
        </w:r>
        <w:proofErr w:type="gramEnd"/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 xml:space="preserve"> load tables from SAP ECC to SAP HANA database, follow below steps-</w:t>
        </w:r>
      </w:ins>
    </w:p>
    <w:p w:rsidR="002445CA" w:rsidRPr="002445CA" w:rsidRDefault="002445CA" w:rsidP="002445C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300"/>
        <w:rPr>
          <w:ins w:id="144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45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Go to Data provisioning from Quick View.</w:t>
        </w:r>
      </w:ins>
    </w:p>
    <w:p w:rsidR="002445CA" w:rsidRPr="002445CA" w:rsidRDefault="002445CA" w:rsidP="002445C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300"/>
        <w:rPr>
          <w:ins w:id="146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47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Select SAP HANA System.</w:t>
        </w:r>
      </w:ins>
    </w:p>
    <w:p w:rsidR="002445CA" w:rsidRPr="002445CA" w:rsidRDefault="002445CA" w:rsidP="002445C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300"/>
        <w:rPr>
          <w:ins w:id="148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49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Click on Finish Button.</w:t>
        </w:r>
      </w:ins>
    </w:p>
    <w:p w:rsidR="002445CA" w:rsidRPr="002445CA" w:rsidRDefault="002445CA" w:rsidP="002445CA">
      <w:pPr>
        <w:shd w:val="clear" w:color="auto" w:fill="FFFFFF"/>
        <w:spacing w:after="225" w:line="240" w:lineRule="auto"/>
        <w:jc w:val="center"/>
        <w:rPr>
          <w:ins w:id="150" w:author="Unknown"/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drawing>
          <wp:inline distT="0" distB="0" distL="0" distR="0">
            <wp:extent cx="5476875" cy="2705100"/>
            <wp:effectExtent l="0" t="0" r="9525" b="0"/>
            <wp:docPr id="5" name="Picture 5" descr="http://cdn.guru99.com/images/sap-hana/030216_0711_DataProvis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.guru99.com/images/sap-hana/030216_0711_DataProvisi8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CA" w:rsidRPr="002445CA" w:rsidRDefault="002445CA" w:rsidP="002445CA">
      <w:pPr>
        <w:shd w:val="clear" w:color="auto" w:fill="FFFFFF"/>
        <w:spacing w:after="225" w:line="240" w:lineRule="auto"/>
        <w:rPr>
          <w:ins w:id="151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52" w:author="Unknown">
        <w:r w:rsidRPr="002445CA">
          <w:rPr>
            <w:rFonts w:ascii="Droid Sans" w:eastAsia="Times New Roman" w:hAnsi="Droid Sans" w:cs="Times New Roman"/>
            <w:b/>
            <w:bCs/>
            <w:color w:val="343434"/>
            <w:sz w:val="26"/>
            <w:szCs w:val="26"/>
          </w:rPr>
          <w:t>Step 2) </w:t>
        </w:r>
        <w:proofErr w:type="gramStart"/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A</w:t>
        </w:r>
        <w:proofErr w:type="gramEnd"/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 xml:space="preserve"> screen for SLT Based Table Data Provisioning will be displayed. There are 5 options for data provisioning as below-</w:t>
        </w:r>
      </w:ins>
    </w:p>
    <w:tbl>
      <w:tblPr>
        <w:tblW w:w="12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10156"/>
      </w:tblGrid>
      <w:tr w:rsidR="002445CA" w:rsidRPr="002445CA" w:rsidTr="002445C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CA" w:rsidRPr="002445CA" w:rsidRDefault="002445CA" w:rsidP="002445CA">
            <w:pPr>
              <w:spacing w:after="300" w:line="300" w:lineRule="atLeast"/>
              <w:jc w:val="center"/>
              <w:rPr>
                <w:rFonts w:ascii="Droid Sans" w:eastAsia="Times New Roman" w:hAnsi="Droid Sans" w:cs="Times New Roman"/>
                <w:b/>
                <w:bCs/>
                <w:color w:val="343434"/>
                <w:sz w:val="26"/>
                <w:szCs w:val="26"/>
              </w:rPr>
            </w:pPr>
            <w:r w:rsidRPr="002445CA">
              <w:rPr>
                <w:rFonts w:ascii="Droid Sans" w:eastAsia="Times New Roman" w:hAnsi="Droid Sans" w:cs="Times New Roman"/>
                <w:b/>
                <w:bCs/>
                <w:color w:val="343434"/>
                <w:sz w:val="26"/>
                <w:szCs w:val="26"/>
              </w:rPr>
              <w:t>Provision Option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CA" w:rsidRPr="002445CA" w:rsidRDefault="002445CA" w:rsidP="002445CA">
            <w:pPr>
              <w:spacing w:after="300" w:line="300" w:lineRule="atLeast"/>
              <w:jc w:val="center"/>
              <w:rPr>
                <w:rFonts w:ascii="Droid Sans" w:eastAsia="Times New Roman" w:hAnsi="Droid Sans" w:cs="Times New Roman"/>
                <w:b/>
                <w:bCs/>
                <w:color w:val="343434"/>
                <w:sz w:val="26"/>
                <w:szCs w:val="26"/>
              </w:rPr>
            </w:pPr>
            <w:r w:rsidRPr="002445CA">
              <w:rPr>
                <w:rFonts w:ascii="Droid Sans" w:eastAsia="Times New Roman" w:hAnsi="Droid Sans" w:cs="Times New Roman"/>
                <w:b/>
                <w:bCs/>
                <w:color w:val="343434"/>
                <w:sz w:val="26"/>
                <w:szCs w:val="26"/>
              </w:rPr>
              <w:t>Detail</w:t>
            </w:r>
          </w:p>
        </w:tc>
      </w:tr>
      <w:tr w:rsidR="002445CA" w:rsidRPr="002445CA" w:rsidTr="002445C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CA" w:rsidRPr="002445CA" w:rsidRDefault="002445CA" w:rsidP="002445CA">
            <w:pPr>
              <w:spacing w:after="300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2445CA">
              <w:rPr>
                <w:rFonts w:ascii="Droid Sans" w:eastAsia="Times New Roman" w:hAnsi="Droid Sans" w:cs="Times New Roman"/>
                <w:b/>
                <w:bCs/>
                <w:color w:val="343434"/>
                <w:sz w:val="26"/>
                <w:szCs w:val="26"/>
              </w:rPr>
              <w:t>Load (Full Load)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CA" w:rsidRPr="002445CA" w:rsidRDefault="002445CA" w:rsidP="002445CA">
            <w:pPr>
              <w:spacing w:after="300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2445CA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This is a one-time event, which starts an initial load of data from source system.</w:t>
            </w:r>
          </w:p>
        </w:tc>
      </w:tr>
      <w:tr w:rsidR="002445CA" w:rsidRPr="002445CA" w:rsidTr="002445C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CA" w:rsidRPr="002445CA" w:rsidRDefault="002445CA" w:rsidP="002445CA">
            <w:pPr>
              <w:spacing w:after="300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2445CA">
              <w:rPr>
                <w:rFonts w:ascii="Droid Sans" w:eastAsia="Times New Roman" w:hAnsi="Droid Sans" w:cs="Times New Roman"/>
                <w:b/>
                <w:bCs/>
                <w:color w:val="343434"/>
                <w:sz w:val="26"/>
                <w:szCs w:val="26"/>
              </w:rPr>
              <w:t>Replicate(Full Load + Delta Load)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CA" w:rsidRPr="002445CA" w:rsidRDefault="002445CA" w:rsidP="002445CA">
            <w:pPr>
              <w:spacing w:after="300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2445CA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It start initial load (if not done earlier), and also consider </w:t>
            </w:r>
            <w:r w:rsidRPr="002445CA">
              <w:rPr>
                <w:rFonts w:ascii="Droid Sans" w:eastAsia="Times New Roman" w:hAnsi="Droid Sans" w:cs="Times New Roman"/>
                <w:b/>
                <w:bCs/>
                <w:color w:val="343434"/>
                <w:sz w:val="26"/>
                <w:szCs w:val="26"/>
              </w:rPr>
              <w:t>delta</w:t>
            </w:r>
            <w:r w:rsidRPr="002445CA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 change. Database trigger and related logging table will be created for each table.</w:t>
            </w:r>
          </w:p>
        </w:tc>
      </w:tr>
      <w:tr w:rsidR="002445CA" w:rsidRPr="002445CA" w:rsidTr="002445C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CA" w:rsidRPr="002445CA" w:rsidRDefault="002445CA" w:rsidP="002445CA">
            <w:pPr>
              <w:spacing w:after="300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2445CA">
              <w:rPr>
                <w:rFonts w:ascii="Droid Sans" w:eastAsia="Times New Roman" w:hAnsi="Droid Sans" w:cs="Times New Roman"/>
                <w:b/>
                <w:bCs/>
                <w:color w:val="343434"/>
                <w:sz w:val="26"/>
                <w:szCs w:val="26"/>
              </w:rPr>
              <w:t>Stop Replication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CA" w:rsidRPr="002445CA" w:rsidRDefault="002445CA" w:rsidP="002445CA">
            <w:pPr>
              <w:spacing w:after="300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2445CA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It stops the current replication process for a table. It removes database trigger and logging table completely.</w:t>
            </w:r>
          </w:p>
        </w:tc>
      </w:tr>
      <w:tr w:rsidR="002445CA" w:rsidRPr="002445CA" w:rsidTr="002445C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CA" w:rsidRPr="002445CA" w:rsidRDefault="002445CA" w:rsidP="002445CA">
            <w:pPr>
              <w:spacing w:after="300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2445CA">
              <w:rPr>
                <w:rFonts w:ascii="Droid Sans" w:eastAsia="Times New Roman" w:hAnsi="Droid Sans" w:cs="Times New Roman"/>
                <w:b/>
                <w:bCs/>
                <w:color w:val="343434"/>
                <w:sz w:val="26"/>
                <w:szCs w:val="26"/>
              </w:rPr>
              <w:lastRenderedPageBreak/>
              <w:t>Suspend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CA" w:rsidRPr="002445CA" w:rsidRDefault="002445CA" w:rsidP="002445CA">
            <w:pPr>
              <w:spacing w:after="300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2445CA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It pause a running replication process of a table. The database trigger will not be deleted from the source system, and recording of changes will continue. Related Information is stored in the related logging table in the source system.</w:t>
            </w:r>
          </w:p>
        </w:tc>
      </w:tr>
      <w:tr w:rsidR="002445CA" w:rsidRPr="002445CA" w:rsidTr="002445C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CA" w:rsidRPr="002445CA" w:rsidRDefault="002445CA" w:rsidP="002445CA">
            <w:pPr>
              <w:spacing w:after="300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2445CA">
              <w:rPr>
                <w:rFonts w:ascii="Droid Sans" w:eastAsia="Times New Roman" w:hAnsi="Droid Sans" w:cs="Times New Roman"/>
                <w:b/>
                <w:bCs/>
                <w:color w:val="343434"/>
                <w:sz w:val="26"/>
                <w:szCs w:val="26"/>
              </w:rPr>
              <w:t>Resume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5CA" w:rsidRPr="002445CA" w:rsidRDefault="002445CA" w:rsidP="002445CA">
            <w:pPr>
              <w:spacing w:after="300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2445CA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Resume restarts the replication for a suspended table. After resume, the suspended replication process will resume.</w:t>
            </w:r>
          </w:p>
        </w:tc>
      </w:tr>
    </w:tbl>
    <w:p w:rsidR="002445CA" w:rsidRPr="002445CA" w:rsidRDefault="002445CA" w:rsidP="002445CA">
      <w:pPr>
        <w:shd w:val="clear" w:color="auto" w:fill="FFFFFF"/>
        <w:spacing w:after="225" w:line="240" w:lineRule="auto"/>
        <w:rPr>
          <w:ins w:id="153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54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We use the first option from the table </w:t>
        </w:r>
        <w:r w:rsidRPr="002445CA">
          <w:rPr>
            <w:rFonts w:ascii="Droid Sans" w:eastAsia="Times New Roman" w:hAnsi="Droid Sans" w:cs="Times New Roman"/>
            <w:b/>
            <w:bCs/>
            <w:color w:val="343434"/>
            <w:sz w:val="26"/>
            <w:szCs w:val="26"/>
          </w:rPr>
          <w:t>"Load option"</w:t>
        </w:r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 for initial load of the table (LFBK) data from source to SAP HANA table.</w:t>
        </w:r>
      </w:ins>
    </w:p>
    <w:p w:rsidR="002445CA" w:rsidRPr="002445CA" w:rsidRDefault="002445CA" w:rsidP="002445CA">
      <w:pPr>
        <w:shd w:val="clear" w:color="auto" w:fill="FFFFFF"/>
        <w:spacing w:after="225" w:line="240" w:lineRule="auto"/>
        <w:rPr>
          <w:ins w:id="155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56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Step-by-step is as below-</w:t>
        </w:r>
      </w:ins>
    </w:p>
    <w:p w:rsidR="002445CA" w:rsidRPr="002445CA" w:rsidRDefault="002445CA" w:rsidP="002445C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300"/>
        <w:rPr>
          <w:ins w:id="157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58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Source and Target system details are selected according to SAP SLT configuration.</w:t>
        </w:r>
      </w:ins>
    </w:p>
    <w:p w:rsidR="002445CA" w:rsidRPr="002445CA" w:rsidRDefault="002445CA" w:rsidP="002445C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300"/>
        <w:rPr>
          <w:ins w:id="159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60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Click on Load Button and select the table (LFBK) which we need to load/replicate in SAP Hana.</w:t>
        </w:r>
      </w:ins>
    </w:p>
    <w:p w:rsidR="002445CA" w:rsidRPr="002445CA" w:rsidRDefault="002445CA" w:rsidP="002445C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300"/>
        <w:rPr>
          <w:ins w:id="161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62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Table (LFBK) will be added to Data Load Management Section with Action "Load" and Status "Scheduled."</w:t>
        </w:r>
      </w:ins>
    </w:p>
    <w:p w:rsidR="002445CA" w:rsidRPr="002445CA" w:rsidRDefault="002445CA" w:rsidP="002445CA">
      <w:pPr>
        <w:shd w:val="clear" w:color="auto" w:fill="FFFFFF"/>
        <w:spacing w:after="225" w:line="240" w:lineRule="auto"/>
        <w:jc w:val="center"/>
        <w:rPr>
          <w:ins w:id="163" w:author="Unknown"/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drawing>
          <wp:inline distT="0" distB="0" distL="0" distR="0">
            <wp:extent cx="6970362" cy="4238625"/>
            <wp:effectExtent l="0" t="0" r="2540" b="0"/>
            <wp:docPr id="4" name="Picture 4" descr="http://cdn.guru99.com/images/sap-hana/030216_0711_DataProvis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dn.guru99.com/images/sap-hana/030216_0711_DataProvisi9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362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CA" w:rsidRPr="002445CA" w:rsidRDefault="002445CA" w:rsidP="002445CA">
      <w:pPr>
        <w:shd w:val="clear" w:color="auto" w:fill="FFFFFF"/>
        <w:spacing w:after="225" w:line="240" w:lineRule="auto"/>
        <w:rPr>
          <w:ins w:id="164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65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lastRenderedPageBreak/>
          <w:t>After data load, Status will be changed to "Executed". The table will be created in "SLTECC" schema with data.</w:t>
        </w:r>
      </w:ins>
    </w:p>
    <w:p w:rsidR="002445CA" w:rsidRPr="002445CA" w:rsidRDefault="002445CA" w:rsidP="002445CA">
      <w:pPr>
        <w:shd w:val="clear" w:color="auto" w:fill="FFFFFF"/>
        <w:spacing w:after="225" w:line="240" w:lineRule="auto"/>
        <w:rPr>
          <w:ins w:id="166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67" w:author="Unknown">
        <w:r w:rsidRPr="002445CA">
          <w:rPr>
            <w:rFonts w:ascii="Droid Sans" w:eastAsia="Times New Roman" w:hAnsi="Droid Sans" w:cs="Times New Roman"/>
            <w:b/>
            <w:bCs/>
            <w:color w:val="343434"/>
            <w:sz w:val="26"/>
            <w:szCs w:val="26"/>
          </w:rPr>
          <w:t>Step 3) </w:t>
        </w:r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Check Data in the table (LFBK) by Data Preview from Schema "SLTECC" as below -.</w:t>
        </w:r>
      </w:ins>
    </w:p>
    <w:p w:rsidR="002445CA" w:rsidRPr="002445CA" w:rsidRDefault="002445CA" w:rsidP="002445C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ind w:left="300"/>
        <w:rPr>
          <w:ins w:id="168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69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Login in SAP HANA Database through SAP HANA Studio and select SAP HANA System HDB (HANAUSER).</w:t>
        </w:r>
      </w:ins>
    </w:p>
    <w:p w:rsidR="002445CA" w:rsidRPr="002445CA" w:rsidRDefault="002445CA" w:rsidP="002445CA">
      <w:pPr>
        <w:shd w:val="clear" w:color="auto" w:fill="FFFFFF"/>
        <w:spacing w:after="225" w:line="240" w:lineRule="auto"/>
        <w:jc w:val="center"/>
        <w:rPr>
          <w:ins w:id="170" w:author="Unknown"/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drawing>
          <wp:inline distT="0" distB="0" distL="0" distR="0">
            <wp:extent cx="4714875" cy="638175"/>
            <wp:effectExtent l="0" t="0" r="9525" b="9525"/>
            <wp:docPr id="3" name="Picture 3" descr="http://cdn.guru99.com/images/sap-hana/030216_0711_DataProvisi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n.guru99.com/images/sap-hana/030216_0711_DataProvisi10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CA" w:rsidRPr="002445CA" w:rsidRDefault="002445CA" w:rsidP="002445C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ind w:left="300"/>
        <w:rPr>
          <w:ins w:id="171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72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Select Table (LFBK) under Table node.</w:t>
        </w:r>
      </w:ins>
    </w:p>
    <w:p w:rsidR="002445CA" w:rsidRPr="002445CA" w:rsidRDefault="002445CA" w:rsidP="002445C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ind w:left="300"/>
        <w:rPr>
          <w:ins w:id="173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74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Right click on Table (LFBK) and click on Open data preview option.</w:t>
        </w:r>
      </w:ins>
    </w:p>
    <w:p w:rsidR="002445CA" w:rsidRPr="002445CA" w:rsidRDefault="002445CA" w:rsidP="002445C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ind w:left="300"/>
        <w:rPr>
          <w:ins w:id="175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76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Loaded Data through SLT process will be displayed in Data preview screen.</w:t>
        </w:r>
      </w:ins>
    </w:p>
    <w:p w:rsidR="002445CA" w:rsidRPr="002445CA" w:rsidRDefault="002445CA" w:rsidP="002445CA">
      <w:pPr>
        <w:shd w:val="clear" w:color="auto" w:fill="FFFFFF"/>
        <w:spacing w:after="225" w:line="240" w:lineRule="auto"/>
        <w:jc w:val="center"/>
        <w:rPr>
          <w:ins w:id="177" w:author="Unknown"/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drawing>
          <wp:inline distT="0" distB="0" distL="0" distR="0">
            <wp:extent cx="6301978" cy="2438207"/>
            <wp:effectExtent l="0" t="0" r="3810" b="635"/>
            <wp:docPr id="2" name="Picture 2" descr="http://cdn.guru99.com/images/sap-hana/030216_0711_DataProvisi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dn.guru99.com/images/sap-hana/030216_0711_DataProvisi11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245" cy="243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CA" w:rsidRPr="002445CA" w:rsidRDefault="002445CA" w:rsidP="002445CA">
      <w:pPr>
        <w:shd w:val="clear" w:color="auto" w:fill="FFFFFF"/>
        <w:spacing w:after="225" w:line="240" w:lineRule="auto"/>
        <w:rPr>
          <w:ins w:id="178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79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Now we have successfully loaded data in table "LFBK". We will use this table future in Modelling.</w:t>
        </w:r>
      </w:ins>
    </w:p>
    <w:p w:rsidR="002445CA" w:rsidRPr="002445CA" w:rsidRDefault="002445CA" w:rsidP="002445CA">
      <w:pPr>
        <w:shd w:val="clear" w:color="auto" w:fill="FFFFFF"/>
        <w:spacing w:before="150" w:after="150" w:line="300" w:lineRule="atLeast"/>
        <w:outlineLvl w:val="3"/>
        <w:rPr>
          <w:ins w:id="180" w:author="Unknown"/>
          <w:rFonts w:ascii="Droid Sans" w:eastAsia="Times New Roman" w:hAnsi="Droid Sans" w:cs="Times New Roman"/>
          <w:b/>
          <w:bCs/>
          <w:color w:val="343434"/>
          <w:sz w:val="33"/>
          <w:szCs w:val="33"/>
        </w:rPr>
      </w:pPr>
      <w:ins w:id="181" w:author="Unknown">
        <w:r w:rsidRPr="002445CA">
          <w:rPr>
            <w:rFonts w:ascii="Droid Sans" w:eastAsia="Times New Roman" w:hAnsi="Droid Sans" w:cs="Times New Roman"/>
            <w:b/>
            <w:bCs/>
            <w:color w:val="343434"/>
            <w:sz w:val="33"/>
            <w:szCs w:val="33"/>
          </w:rPr>
          <w:t>SAP SLT Connection between non-SAP System and SAP HANA</w:t>
        </w:r>
      </w:ins>
    </w:p>
    <w:p w:rsidR="002445CA" w:rsidRPr="002445CA" w:rsidRDefault="002445CA" w:rsidP="002445CA">
      <w:pPr>
        <w:shd w:val="clear" w:color="auto" w:fill="FFFFFF"/>
        <w:spacing w:after="225" w:line="240" w:lineRule="auto"/>
        <w:rPr>
          <w:ins w:id="182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83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SAP SLT Replication Server transforms all metadata table definitions from the non-ABAP source system to SAP HANA.</w:t>
        </w:r>
      </w:ins>
    </w:p>
    <w:p w:rsidR="002445CA" w:rsidRPr="002445CA" w:rsidRDefault="002445CA" w:rsidP="002445CA">
      <w:pPr>
        <w:shd w:val="clear" w:color="auto" w:fill="FFFFFF"/>
        <w:spacing w:after="225" w:line="240" w:lineRule="auto"/>
        <w:rPr>
          <w:ins w:id="184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85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For Non-SAP source, the SLT connection has following features -</w:t>
        </w:r>
      </w:ins>
    </w:p>
    <w:p w:rsidR="002445CA" w:rsidRPr="002445CA" w:rsidRDefault="002445CA" w:rsidP="002445CA">
      <w:pPr>
        <w:numPr>
          <w:ilvl w:val="0"/>
          <w:numId w:val="17"/>
        </w:numPr>
        <w:shd w:val="clear" w:color="auto" w:fill="FFFFFF"/>
        <w:spacing w:after="0" w:line="360" w:lineRule="atLeast"/>
        <w:ind w:left="300"/>
        <w:rPr>
          <w:ins w:id="186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87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 xml:space="preserve">When a table is replicated, SAP SLT Replication </w:t>
        </w:r>
        <w:proofErr w:type="gramStart"/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server create</w:t>
        </w:r>
        <w:proofErr w:type="gramEnd"/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 xml:space="preserve"> logging tables in the source system.</w:t>
        </w:r>
      </w:ins>
    </w:p>
    <w:p w:rsidR="002445CA" w:rsidRPr="002445CA" w:rsidRDefault="002445CA" w:rsidP="002445CA">
      <w:pPr>
        <w:numPr>
          <w:ilvl w:val="0"/>
          <w:numId w:val="17"/>
        </w:numPr>
        <w:shd w:val="clear" w:color="auto" w:fill="FFFFFF"/>
        <w:spacing w:after="0" w:line="360" w:lineRule="atLeast"/>
        <w:ind w:left="300"/>
        <w:rPr>
          <w:ins w:id="188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89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lastRenderedPageBreak/>
          <w:t>Read engine is created in the SAP SLT Replication server.</w:t>
        </w:r>
      </w:ins>
    </w:p>
    <w:p w:rsidR="002445CA" w:rsidRPr="002445CA" w:rsidRDefault="002445CA" w:rsidP="002445CA">
      <w:pPr>
        <w:numPr>
          <w:ilvl w:val="0"/>
          <w:numId w:val="17"/>
        </w:numPr>
        <w:shd w:val="clear" w:color="auto" w:fill="FFFFFF"/>
        <w:spacing w:after="0" w:line="360" w:lineRule="atLeast"/>
        <w:ind w:left="300"/>
        <w:rPr>
          <w:ins w:id="190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91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The connection between SAP SLT and SAP Source / SAP HANA is established as a DB connection.</w:t>
        </w:r>
      </w:ins>
    </w:p>
    <w:p w:rsidR="002445CA" w:rsidRPr="002445CA" w:rsidRDefault="002445CA" w:rsidP="002445CA">
      <w:pPr>
        <w:shd w:val="clear" w:color="auto" w:fill="FFFFFF"/>
        <w:spacing w:after="225" w:line="360" w:lineRule="atLeast"/>
        <w:ind w:left="300"/>
        <w:jc w:val="center"/>
        <w:rPr>
          <w:ins w:id="192" w:author="Unknown"/>
          <w:rFonts w:ascii="Droid Sans" w:eastAsia="Times New Roman" w:hAnsi="Droid Sans" w:cs="Times New Roman"/>
          <w:color w:val="343434"/>
          <w:sz w:val="26"/>
          <w:szCs w:val="26"/>
        </w:rPr>
      </w:pPr>
      <w:bookmarkStart w:id="193" w:name="_GoBack"/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drawing>
          <wp:inline distT="0" distB="0" distL="0" distR="0">
            <wp:extent cx="5172753" cy="2333625"/>
            <wp:effectExtent l="0" t="0" r="8890" b="0"/>
            <wp:docPr id="1" name="Picture 1" descr="http://cdn.guru99.com/images/sap-hana/030216_0711_DataProvisi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dn.guru99.com/images/sap-hana/030216_0711_DataProvisi12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53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3"/>
    </w:p>
    <w:p w:rsidR="002445CA" w:rsidRPr="002445CA" w:rsidRDefault="002445CA" w:rsidP="002445CA">
      <w:pPr>
        <w:shd w:val="clear" w:color="auto" w:fill="FFFFFF"/>
        <w:spacing w:after="225" w:line="360" w:lineRule="atLeast"/>
        <w:ind w:left="300"/>
        <w:jc w:val="center"/>
        <w:rPr>
          <w:ins w:id="194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95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SAP SLT Connection between Non - SAP SLT Connection and SAP HANA System/DATABASE</w:t>
        </w:r>
      </w:ins>
    </w:p>
    <w:p w:rsidR="002445CA" w:rsidRPr="002445CA" w:rsidRDefault="002445CA" w:rsidP="002445CA">
      <w:pPr>
        <w:shd w:val="clear" w:color="auto" w:fill="FFFFFF"/>
        <w:spacing w:after="225" w:line="360" w:lineRule="atLeast"/>
        <w:ind w:left="300"/>
        <w:rPr>
          <w:ins w:id="196" w:author="Unknown"/>
          <w:rFonts w:ascii="Droid Sans" w:eastAsia="Times New Roman" w:hAnsi="Droid Sans" w:cs="Times New Roman"/>
          <w:color w:val="343434"/>
          <w:sz w:val="26"/>
          <w:szCs w:val="26"/>
        </w:rPr>
      </w:pPr>
      <w:ins w:id="197" w:author="Unknown"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 xml:space="preserve">SAP SLT can only do simplest transformations, so for complex </w:t>
        </w:r>
        <w:proofErr w:type="gramStart"/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>transformations,</w:t>
        </w:r>
        <w:proofErr w:type="gramEnd"/>
        <w:r w:rsidRPr="002445CA">
          <w:rPr>
            <w:rFonts w:ascii="Droid Sans" w:eastAsia="Times New Roman" w:hAnsi="Droid Sans" w:cs="Times New Roman"/>
            <w:color w:val="343434"/>
            <w:sz w:val="26"/>
            <w:szCs w:val="26"/>
          </w:rPr>
          <w:t xml:space="preserve"> we need another ETL tool such as SAP Data services.</w:t>
        </w:r>
      </w:ins>
    </w:p>
    <w:p w:rsidR="00F622F4" w:rsidRDefault="00701C72"/>
    <w:sectPr w:rsidR="00F6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1FEE"/>
    <w:multiLevelType w:val="multilevel"/>
    <w:tmpl w:val="36A6FA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C83836"/>
    <w:multiLevelType w:val="multilevel"/>
    <w:tmpl w:val="5F0A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1866A8"/>
    <w:multiLevelType w:val="multilevel"/>
    <w:tmpl w:val="F46A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271EBF"/>
    <w:multiLevelType w:val="multilevel"/>
    <w:tmpl w:val="953C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EF289B"/>
    <w:multiLevelType w:val="multilevel"/>
    <w:tmpl w:val="F73C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0B183D"/>
    <w:multiLevelType w:val="multilevel"/>
    <w:tmpl w:val="3794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5E1FE6"/>
    <w:multiLevelType w:val="multilevel"/>
    <w:tmpl w:val="CD1C3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56223C"/>
    <w:multiLevelType w:val="multilevel"/>
    <w:tmpl w:val="00BC9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A762FE"/>
    <w:multiLevelType w:val="multilevel"/>
    <w:tmpl w:val="09EE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6D46A8"/>
    <w:multiLevelType w:val="multilevel"/>
    <w:tmpl w:val="D4A8AA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955138"/>
    <w:multiLevelType w:val="multilevel"/>
    <w:tmpl w:val="301E63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327C2A"/>
    <w:multiLevelType w:val="multilevel"/>
    <w:tmpl w:val="7366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6A367C"/>
    <w:multiLevelType w:val="multilevel"/>
    <w:tmpl w:val="EB4C4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676255"/>
    <w:multiLevelType w:val="multilevel"/>
    <w:tmpl w:val="66F0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5D092E"/>
    <w:multiLevelType w:val="multilevel"/>
    <w:tmpl w:val="A59C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613530"/>
    <w:multiLevelType w:val="multilevel"/>
    <w:tmpl w:val="4188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564023"/>
    <w:multiLevelType w:val="multilevel"/>
    <w:tmpl w:val="83363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16"/>
  </w:num>
  <w:num w:numId="7">
    <w:abstractNumId w:val="6"/>
  </w:num>
  <w:num w:numId="8">
    <w:abstractNumId w:val="2"/>
  </w:num>
  <w:num w:numId="9">
    <w:abstractNumId w:val="9"/>
  </w:num>
  <w:num w:numId="10">
    <w:abstractNumId w:val="11"/>
  </w:num>
  <w:num w:numId="11">
    <w:abstractNumId w:val="10"/>
  </w:num>
  <w:num w:numId="12">
    <w:abstractNumId w:val="14"/>
  </w:num>
  <w:num w:numId="13">
    <w:abstractNumId w:val="7"/>
  </w:num>
  <w:num w:numId="14">
    <w:abstractNumId w:val="13"/>
  </w:num>
  <w:num w:numId="15">
    <w:abstractNumId w:val="12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CA"/>
    <w:rsid w:val="002445CA"/>
    <w:rsid w:val="005D7F8F"/>
    <w:rsid w:val="00701C72"/>
    <w:rsid w:val="00BB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5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44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5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445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4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45CA"/>
    <w:rPr>
      <w:b/>
      <w:bCs/>
    </w:rPr>
  </w:style>
  <w:style w:type="character" w:customStyle="1" w:styleId="apple-converted-space">
    <w:name w:val="apple-converted-space"/>
    <w:basedOn w:val="DefaultParagraphFont"/>
    <w:rsid w:val="002445CA"/>
  </w:style>
  <w:style w:type="paragraph" w:styleId="BalloonText">
    <w:name w:val="Balloon Text"/>
    <w:basedOn w:val="Normal"/>
    <w:link w:val="BalloonTextChar"/>
    <w:uiPriority w:val="99"/>
    <w:semiHidden/>
    <w:unhideWhenUsed/>
    <w:rsid w:val="00244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5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5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44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5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445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4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45CA"/>
    <w:rPr>
      <w:b/>
      <w:bCs/>
    </w:rPr>
  </w:style>
  <w:style w:type="character" w:customStyle="1" w:styleId="apple-converted-space">
    <w:name w:val="apple-converted-space"/>
    <w:basedOn w:val="DefaultParagraphFont"/>
    <w:rsid w:val="002445CA"/>
  </w:style>
  <w:style w:type="paragraph" w:styleId="BalloonText">
    <w:name w:val="Balloon Text"/>
    <w:basedOn w:val="Normal"/>
    <w:link w:val="BalloonTextChar"/>
    <w:uiPriority w:val="99"/>
    <w:semiHidden/>
    <w:unhideWhenUsed/>
    <w:rsid w:val="00244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5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guru99.com/images/sap-hana/030216_0711_DataProvisi3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cdn.guru99.com/images/sap-hana/030216_0711_DataProvisi8.png" TargetMode="External"/><Relationship Id="rId26" Type="http://schemas.openxmlformats.org/officeDocument/2006/relationships/hyperlink" Target="http://cdn.guru99.com/images/sap-hana/030216_0711_DataProvisi12.pn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cdn.guru99.com/images/sap-hana/030216_0711_DataProvisi5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cdn.guru99.com/images/sap-hana/030216_0711_DataProvisi7.png" TargetMode="External"/><Relationship Id="rId20" Type="http://schemas.openxmlformats.org/officeDocument/2006/relationships/hyperlink" Target="http://cdn.guru99.com/images/sap-hana/030216_0711_DataProvisi9.p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dn.guru99.com/images/sap-hana/030216_0711_DataProvisi2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cdn.guru99.com/images/sap-hana/030216_0711_DataProvisi11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://cdn.guru99.com/images/sap-hana/030216_0711_DataProvisi4.p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cdn.guru99.com/images/sap-hana/030216_0711_DataProvisi6.png" TargetMode="External"/><Relationship Id="rId22" Type="http://schemas.openxmlformats.org/officeDocument/2006/relationships/hyperlink" Target="http://cdn.guru99.com/images/sap-hana/030216_0711_DataProvisi10.png" TargetMode="External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1012</Words>
  <Characters>5773</Characters>
  <Application>Microsoft Office Word</Application>
  <DocSecurity>0</DocSecurity>
  <Lines>48</Lines>
  <Paragraphs>13</Paragraphs>
  <ScaleCrop>false</ScaleCrop>
  <Company/>
  <LinksUpToDate>false</LinksUpToDate>
  <CharactersWithSpaces>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Kumar, Vimlesh</cp:lastModifiedBy>
  <cp:revision>2</cp:revision>
  <dcterms:created xsi:type="dcterms:W3CDTF">2017-01-20T07:40:00Z</dcterms:created>
  <dcterms:modified xsi:type="dcterms:W3CDTF">2017-01-24T04:41:00Z</dcterms:modified>
</cp:coreProperties>
</file>